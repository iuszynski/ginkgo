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BCEED" w14:textId="77777777" w:rsidR="00A563C8" w:rsidRDefault="00FA30A3">
      <w:pPr>
        <w:pStyle w:val="Titre"/>
        <w:rPr>
          <w:rStyle w:val="Accentuation"/>
          <w:b/>
          <w:bCs/>
          <w:i w:val="0"/>
          <w:iCs w:val="0"/>
          <w:sz w:val="16"/>
          <w:szCs w:val="16"/>
        </w:rPr>
      </w:pPr>
      <w:r>
        <w:rPr>
          <w:b/>
          <w:bCs/>
          <w:noProof/>
          <w:sz w:val="16"/>
          <w:szCs w:val="16"/>
          <w:lang w:eastAsia="fr-FR" w:bidi="ar-SA"/>
        </w:rPr>
        <w:drawing>
          <wp:anchor distT="0" distB="0" distL="0" distR="0" simplePos="0" relativeHeight="2" behindDoc="0" locked="0" layoutInCell="1" allowOverlap="1" wp14:anchorId="0D42711D" wp14:editId="48FA17D0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759460" cy="7194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6"/>
          <w:szCs w:val="16"/>
          <w:lang w:eastAsia="fr-FR" w:bidi="ar-SA"/>
        </w:rPr>
        <w:drawing>
          <wp:anchor distT="0" distB="0" distL="0" distR="0" simplePos="0" relativeHeight="3" behindDoc="0" locked="0" layoutInCell="1" allowOverlap="1" wp14:anchorId="3D705BD5" wp14:editId="1A7FC8FB">
            <wp:simplePos x="0" y="0"/>
            <wp:positionH relativeFrom="column">
              <wp:posOffset>2409825</wp:posOffset>
            </wp:positionH>
            <wp:positionV relativeFrom="paragraph">
              <wp:posOffset>11430</wp:posOffset>
            </wp:positionV>
            <wp:extent cx="1108710" cy="71945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6"/>
          <w:szCs w:val="16"/>
          <w:lang w:eastAsia="fr-FR" w:bidi="ar-SA"/>
        </w:rPr>
        <w:drawing>
          <wp:anchor distT="0" distB="0" distL="0" distR="0" simplePos="0" relativeHeight="4" behindDoc="0" locked="0" layoutInCell="1" allowOverlap="1" wp14:anchorId="334E0D6A" wp14:editId="5465793E">
            <wp:simplePos x="0" y="0"/>
            <wp:positionH relativeFrom="column">
              <wp:posOffset>3714115</wp:posOffset>
            </wp:positionH>
            <wp:positionV relativeFrom="paragraph">
              <wp:posOffset>-3810</wp:posOffset>
            </wp:positionV>
            <wp:extent cx="816610" cy="719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6"/>
          <w:szCs w:val="16"/>
          <w:lang w:eastAsia="fr-FR" w:bidi="ar-SA"/>
        </w:rPr>
        <w:drawing>
          <wp:anchor distT="0" distB="0" distL="0" distR="0" simplePos="0" relativeHeight="5" behindDoc="0" locked="0" layoutInCell="1" allowOverlap="1" wp14:anchorId="53E92247" wp14:editId="31D4E712">
            <wp:simplePos x="0" y="0"/>
            <wp:positionH relativeFrom="column">
              <wp:posOffset>1075055</wp:posOffset>
            </wp:positionH>
            <wp:positionV relativeFrom="paragraph">
              <wp:posOffset>-3810</wp:posOffset>
            </wp:positionV>
            <wp:extent cx="1011555" cy="7194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6"/>
          <w:szCs w:val="16"/>
          <w:lang w:eastAsia="fr-FR" w:bidi="ar-SA"/>
        </w:rPr>
        <w:drawing>
          <wp:anchor distT="0" distB="0" distL="114300" distR="114300" simplePos="0" relativeHeight="6" behindDoc="0" locked="0" layoutInCell="1" allowOverlap="1" wp14:anchorId="4FB158E2" wp14:editId="61ABAA8B">
            <wp:simplePos x="0" y="0"/>
            <wp:positionH relativeFrom="column">
              <wp:posOffset>5050790</wp:posOffset>
            </wp:positionH>
            <wp:positionV relativeFrom="paragraph">
              <wp:posOffset>-3175</wp:posOffset>
            </wp:positionV>
            <wp:extent cx="1428750" cy="719455"/>
            <wp:effectExtent l="0" t="0" r="0" b="0"/>
            <wp:wrapNone/>
            <wp:docPr id="5" name="Image 5" descr="https://www.centralesupelec.fr/sites/default/files/push-fr-home-saclay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www.centralesupelec.fr/sites/default/files/push-fr-home-saclay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E4851" w14:textId="77777777" w:rsidR="00A563C8" w:rsidRDefault="00A563C8">
      <w:pPr>
        <w:jc w:val="both"/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</w:pPr>
    </w:p>
    <w:p w14:paraId="66792CAE" w14:textId="77777777" w:rsidR="00A563C8" w:rsidRDefault="00A563C8">
      <w:pPr>
        <w:jc w:val="both"/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</w:pPr>
    </w:p>
    <w:p w14:paraId="51B40692" w14:textId="77777777" w:rsidR="00A563C8" w:rsidRDefault="00A563C8">
      <w:pPr>
        <w:jc w:val="both"/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</w:pPr>
    </w:p>
    <w:p w14:paraId="026CF672" w14:textId="77777777" w:rsidR="00A563C8" w:rsidRDefault="00FA30A3">
      <w:pPr>
        <w:jc w:val="both"/>
        <w:rPr>
          <w:rFonts w:asciiTheme="minorHAnsi" w:hAnsiTheme="minorHAnsi" w:cstheme="minorHAnsi"/>
          <w:lang w:val="en-US"/>
        </w:rPr>
      </w:pP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NeuroSpin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 is an outstanding research center on the 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Human brain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. Part of the CEA (Atomic Energy  Commission) and Paris-Saclay University, the NeuroSpin teams are leaders in very high field MRI and carry out studies in 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 xml:space="preserve">fundamental and clinical 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neurosciences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. The 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BrainOmics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 team works in 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imaging-genetics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, at the crossroad where 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 xml:space="preserve">neuroinformatics, bioinformatics 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>and</w:t>
      </w:r>
      <w:r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 xml:space="preserve"> machine learning</w:t>
      </w:r>
      <w:r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 meet, and in collaboration with Gustave Roussy and ICM-La Pitié-Salpétrière.</w:t>
      </w:r>
    </w:p>
    <w:p w14:paraId="29371A01" w14:textId="77777777" w:rsidR="00A563C8" w:rsidRDefault="00FA30A3">
      <w:pPr>
        <w:pStyle w:val="Titre"/>
        <w:jc w:val="center"/>
        <w:rPr>
          <w:lang w:val="en-US"/>
        </w:rPr>
      </w:pPr>
      <w:r>
        <w:rPr>
          <w:rFonts w:ascii="DejaVu Sans Light" w:hAnsi="DejaVu Sans Light"/>
          <w:b/>
          <w:bCs/>
          <w:color w:val="3333FF"/>
          <w:lang w:val="en-US"/>
        </w:rPr>
        <w:t>Deep learning for genotype-phenotype ass</w:t>
      </w:r>
      <w:r>
        <w:rPr>
          <w:rFonts w:ascii="DejaVu Sans Light" w:hAnsi="DejaVu Sans Light"/>
          <w:b/>
          <w:bCs/>
          <w:color w:val="3333FF"/>
          <w:lang w:val="en-US"/>
        </w:rPr>
        <w:t>ociation studies</w:t>
      </w:r>
    </w:p>
    <w:p w14:paraId="41ED60BF" w14:textId="5A1582F1" w:rsidR="00A563C8" w:rsidRPr="00B62851" w:rsidRDefault="00FA30A3">
      <w:pPr>
        <w:jc w:val="both"/>
        <w:rPr>
          <w:lang w:val="en-US"/>
        </w:rPr>
      </w:pP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In the BrainOmics team at Neurospin, the trainee will work on the implementation of different deep neural networks to extend 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the classical methods in 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>the genotype-phenotype association studies (GWAS). We intend to use genotyping data to de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sign </w:t>
      </w:r>
      <w:r w:rsidR="00CF4086"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neural 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networks that will </w:t>
      </w:r>
      <w:r w:rsidR="00CF4086"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learn 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>the genome structure or learn regulatory pattern</w:t>
      </w:r>
      <w:r w:rsidR="00CF4086">
        <w:rPr>
          <w:rStyle w:val="Accentuation"/>
          <w:rFonts w:asciiTheme="minorHAnsi" w:hAnsiTheme="minorHAnsi" w:cstheme="minorHAnsi"/>
          <w:bCs/>
          <w:i w:val="0"/>
          <w:lang w:val="en-US"/>
        </w:rPr>
        <w:t>, while predicting a phenotype</w:t>
      </w:r>
      <w:ins w:id="0" w:author="FROUIN Vincent" w:date="2019-10-02T15:39:00Z">
        <w:r w:rsidR="00B62851">
          <w:rPr>
            <w:rStyle w:val="Accentuation"/>
            <w:rFonts w:asciiTheme="minorHAnsi" w:hAnsiTheme="minorHAnsi" w:cstheme="minorHAnsi"/>
            <w:bCs/>
            <w:i w:val="0"/>
            <w:lang w:val="en-US"/>
          </w:rPr>
          <w:t>.</w:t>
        </w:r>
      </w:ins>
    </w:p>
    <w:p w14:paraId="4AA55BB3" w14:textId="77777777" w:rsidR="00A563C8" w:rsidRPr="00B62851" w:rsidRDefault="00FA30A3">
      <w:pPr>
        <w:jc w:val="both"/>
        <w:rPr>
          <w:lang w:val="en-US"/>
        </w:rPr>
      </w:pP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>This work will be applied to the imaging-genetics UK Biobank cohorts (genetics for 500,000 subjects, MRI for 25,000 and WES for 50,000 subjects - ongoing access #25251). M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 xml:space="preserve">ore specifically, the link between brain sulci morphometry (the phenotype) and the </w:t>
      </w:r>
      <w:r w:rsidR="00CF4086">
        <w:rPr>
          <w:rStyle w:val="Accentuation"/>
          <w:rFonts w:asciiTheme="minorHAnsi" w:hAnsiTheme="minorHAnsi" w:cstheme="minorHAnsi"/>
          <w:bCs/>
          <w:i w:val="0"/>
          <w:lang w:val="en-US"/>
        </w:rPr>
        <w:t>biological pathways/</w:t>
      </w:r>
      <w:r>
        <w:rPr>
          <w:rStyle w:val="Accentuation"/>
          <w:rFonts w:asciiTheme="minorHAnsi" w:hAnsiTheme="minorHAnsi" w:cstheme="minorHAnsi"/>
          <w:bCs/>
          <w:i w:val="0"/>
          <w:lang w:val="en-US"/>
        </w:rPr>
        <w:t>genes/SNPs will be studied.</w:t>
      </w:r>
      <w:bookmarkStart w:id="1" w:name="_GoBack"/>
      <w:bookmarkEnd w:id="1"/>
    </w:p>
    <w:p w14:paraId="44BBB379" w14:textId="77777777" w:rsidR="00A563C8" w:rsidRDefault="00FA30A3">
      <w:pPr>
        <w:spacing w:before="240"/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Trainee’s Activities</w:t>
      </w:r>
    </w:p>
    <w:p w14:paraId="6FE113CD" w14:textId="77777777" w:rsidR="00A563C8" w:rsidRDefault="00FA30A3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From existing helper functions, the trainee will prepare training/validation/test data at the scale of the UK Biobank </w:t>
      </w:r>
      <w:r>
        <w:rPr>
          <w:rFonts w:asciiTheme="minorHAnsi" w:hAnsiTheme="minorHAnsi" w:cstheme="minorHAnsi"/>
          <w:lang w:val="en-US"/>
        </w:rPr>
        <w:t>cohort. He/she will quality-controls the data obtained.</w:t>
      </w:r>
    </w:p>
    <w:p w14:paraId="28C1A06D" w14:textId="77777777" w:rsidR="00A563C8" w:rsidRDefault="00FA30A3">
      <w:pPr>
        <w:numPr>
          <w:ilvl w:val="0"/>
          <w:numId w:val="1"/>
        </w:numPr>
        <w:tabs>
          <w:tab w:val="left" w:pos="705"/>
        </w:tabs>
        <w:ind w:left="0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Build, train various neural networks,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and study the impact of the training strategies as well as optimization functions.</w:t>
      </w:r>
    </w:p>
    <w:p w14:paraId="2734404E" w14:textId="77777777" w:rsidR="00A563C8" w:rsidRDefault="00FA30A3">
      <w:pPr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Cs/>
          <w:lang w:val="en-US"/>
        </w:rPr>
        <w:t>Applications in neurosciences: contributions to the study of the genetic archit</w:t>
      </w:r>
      <w:r>
        <w:rPr>
          <w:rFonts w:asciiTheme="minorHAnsi" w:hAnsiTheme="minorHAnsi" w:cstheme="minorHAnsi"/>
          <w:bCs/>
          <w:lang w:val="en-US"/>
        </w:rPr>
        <w:t>ecture of the brain cortical folding</w:t>
      </w:r>
      <w:r>
        <w:rPr>
          <w:rFonts w:asciiTheme="minorHAnsi" w:hAnsiTheme="minorHAnsi" w:cstheme="minorHAnsi"/>
          <w:b/>
          <w:bCs/>
          <w:lang w:val="en-US"/>
        </w:rPr>
        <w:t>.</w:t>
      </w:r>
    </w:p>
    <w:p w14:paraId="1A93A77C" w14:textId="77777777" w:rsidR="00A563C8" w:rsidRDefault="00FA30A3">
      <w:pPr>
        <w:spacing w:before="240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Benefits of the training</w:t>
      </w:r>
    </w:p>
    <w:p w14:paraId="2D8D0DE6" w14:textId="77777777" w:rsidR="00A563C8" w:rsidRDefault="00FA30A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proposed training introduces to the research job in Data Science. The work will be applied to an exceptional world-class resource in imaging-genetics: UK-BioBank. It offers the opportunity </w:t>
      </w:r>
      <w:r>
        <w:rPr>
          <w:rFonts w:asciiTheme="minorHAnsi" w:hAnsiTheme="minorHAnsi" w:cstheme="minorHAnsi"/>
          <w:lang w:val="en-US"/>
        </w:rPr>
        <w:t>to investigate original and new uses of deep learning for genome wide association</w:t>
      </w:r>
      <w:r>
        <w:rPr>
          <w:rFonts w:asciiTheme="minorHAnsi" w:hAnsiTheme="minorHAnsi" w:cstheme="minorHAnsi"/>
          <w:lang w:val="en-US"/>
        </w:rPr>
        <w:t xml:space="preserve"> studies</w:t>
      </w:r>
      <w:r>
        <w:rPr>
          <w:rFonts w:asciiTheme="minorHAnsi" w:hAnsiTheme="minorHAnsi" w:cstheme="minorHAnsi"/>
          <w:lang w:val="en-US"/>
        </w:rPr>
        <w:t>.</w:t>
      </w:r>
    </w:p>
    <w:p w14:paraId="175AFFD5" w14:textId="77777777" w:rsidR="00A563C8" w:rsidRDefault="00FA30A3">
      <w:pPr>
        <w:spacing w:before="240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 xml:space="preserve">Searched profile: </w:t>
      </w:r>
      <w:r>
        <w:rPr>
          <w:rFonts w:asciiTheme="minorHAnsi" w:hAnsiTheme="minorHAnsi" w:cstheme="minorHAnsi"/>
          <w:lang w:val="en-US"/>
        </w:rPr>
        <w:t>Engineering School, Master in Data Science. Fluent in English.</w:t>
      </w:r>
    </w:p>
    <w:p w14:paraId="1915489A" w14:textId="77777777" w:rsidR="00A563C8" w:rsidRDefault="00FA30A3">
      <w:pPr>
        <w:spacing w:before="240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Job-related skills</w:t>
      </w:r>
    </w:p>
    <w:p w14:paraId="608EF497" w14:textId="77777777" w:rsidR="00A563C8" w:rsidRDefault="00FA30A3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Knowledge in optimization, statistics or applied mathematics</w:t>
      </w:r>
    </w:p>
    <w:p w14:paraId="674A2AFB" w14:textId="77777777" w:rsidR="00A563C8" w:rsidRDefault="00FA30A3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Stro</w:t>
      </w:r>
      <w:r>
        <w:rPr>
          <w:rFonts w:asciiTheme="minorHAnsi" w:hAnsiTheme="minorHAnsi" w:cstheme="minorHAnsi"/>
          <w:lang w:val="en-US"/>
        </w:rPr>
        <w:t>ng programming skills : Python, R, Deep learning frameworks</w:t>
      </w:r>
    </w:p>
    <w:p w14:paraId="235FCF21" w14:textId="77777777" w:rsidR="00A563C8" w:rsidRDefault="00FA30A3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Curiosity, taste for multi-disciplinary environment and for innovation.</w:t>
      </w:r>
    </w:p>
    <w:p w14:paraId="2D99E6B4" w14:textId="77777777" w:rsidR="00A563C8" w:rsidRDefault="00FA30A3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Good communication skills, good personal relationship skills.</w:t>
      </w:r>
    </w:p>
    <w:p w14:paraId="04344656" w14:textId="77777777" w:rsidR="00A563C8" w:rsidRDefault="00FA30A3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Knowledge in biomedical image analysis and/or genetics is an </w:t>
      </w:r>
      <w:r>
        <w:rPr>
          <w:rFonts w:asciiTheme="minorHAnsi" w:hAnsiTheme="minorHAnsi" w:cstheme="minorHAnsi"/>
          <w:lang w:val="en-US"/>
        </w:rPr>
        <w:t>asset</w:t>
      </w:r>
    </w:p>
    <w:p w14:paraId="647AF488" w14:textId="77777777" w:rsidR="00A563C8" w:rsidRDefault="00FA30A3">
      <w:pPr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Behavioral skills</w:t>
      </w:r>
    </w:p>
    <w:p w14:paraId="5C03F473" w14:textId="77777777" w:rsidR="00A563C8" w:rsidRDefault="00FA30A3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Good team player, strong motivation, rigor, autonomy and resourcefulness.</w:t>
      </w:r>
    </w:p>
    <w:p w14:paraId="1EC5C0F6" w14:textId="77777777" w:rsidR="00A563C8" w:rsidRDefault="00FA30A3">
      <w:pPr>
        <w:spacing w:before="120"/>
        <w:rPr>
          <w:rFonts w:ascii="LiberationSans" w:hAnsi="LiberationSans" w:cs="LiberationSans"/>
          <w:sz w:val="22"/>
          <w:szCs w:val="22"/>
          <w:lang w:val="en-US" w:bidi="ar-SA"/>
        </w:rPr>
      </w:pPr>
      <w:bookmarkStart w:id="2" w:name="__DdeLink__3924_1988657142"/>
      <w:bookmarkEnd w:id="2"/>
      <w:r>
        <w:rPr>
          <w:rFonts w:ascii="LiberationSansNarrow" w:hAnsi="LiberationSansNarrow" w:cs="LiberationSansNarrow"/>
          <w:color w:val="3333FF"/>
          <w:sz w:val="26"/>
          <w:szCs w:val="26"/>
          <w:lang w:val="en-US" w:bidi="ar-SA"/>
        </w:rPr>
        <w:t>Training duration:</w:t>
      </w:r>
      <w:r>
        <w:rPr>
          <w:rFonts w:ascii="LiberationSans-Bold" w:hAnsi="LiberationSans-Bold" w:cs="LiberationSans-Bold"/>
          <w:b/>
          <w:bCs/>
          <w:sz w:val="22"/>
          <w:szCs w:val="22"/>
          <w:lang w:val="en-US" w:bidi="ar-SA"/>
        </w:rPr>
        <w:t xml:space="preserve"> </w:t>
      </w:r>
      <w:r>
        <w:rPr>
          <w:rFonts w:ascii="LiberationSans" w:hAnsi="LiberationSans" w:cs="LiberationSans"/>
          <w:sz w:val="22"/>
          <w:szCs w:val="22"/>
          <w:lang w:val="en-US" w:bidi="ar-SA"/>
        </w:rPr>
        <w:t>6 months, starting from february, 2019.</w:t>
      </w:r>
    </w:p>
    <w:p w14:paraId="23886766" w14:textId="77777777" w:rsidR="00A563C8" w:rsidRDefault="00FA30A3">
      <w:pPr>
        <w:spacing w:before="120"/>
        <w:rPr>
          <w:rFonts w:asciiTheme="minorHAnsi" w:hAnsiTheme="minorHAnsi" w:cstheme="minorHAnsi"/>
          <w:sz w:val="22"/>
          <w:szCs w:val="22"/>
          <w:lang w:bidi="ar-SA"/>
        </w:rPr>
      </w:pPr>
      <w:r>
        <w:rPr>
          <w:rFonts w:ascii="LiberationSansNarrow" w:hAnsi="LiberationSansNarrow" w:cs="LiberationSansNarrow"/>
          <w:color w:val="3333FF"/>
          <w:sz w:val="26"/>
          <w:szCs w:val="26"/>
          <w:lang w:bidi="ar-SA"/>
        </w:rPr>
        <w:t>Location</w:t>
      </w:r>
      <w:r>
        <w:rPr>
          <w:rFonts w:ascii="LiberationSans" w:hAnsi="LiberationSans" w:cs="LiberationSans"/>
          <w:sz w:val="22"/>
          <w:szCs w:val="22"/>
          <w:lang w:bidi="ar-SA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bidi="ar-SA"/>
        </w:rPr>
        <w:t>NeuroSpin-CEA, Plateau de Saclay, Gif-sur-Yvette.</w:t>
      </w:r>
    </w:p>
    <w:p w14:paraId="42F37937" w14:textId="77777777" w:rsidR="00A563C8" w:rsidRDefault="00A563C8">
      <w:pPr>
        <w:rPr>
          <w:rFonts w:asciiTheme="minorHAnsi" w:hAnsiTheme="minorHAnsi" w:cstheme="minorHAnsi"/>
          <w:sz w:val="22"/>
          <w:szCs w:val="22"/>
          <w:lang w:bidi="ar-SA"/>
        </w:rPr>
      </w:pPr>
    </w:p>
    <w:p w14:paraId="117DFF8F" w14:textId="77777777" w:rsidR="00A563C8" w:rsidRDefault="00FA30A3">
      <w:pPr>
        <w:rPr>
          <w:rFonts w:ascii="LiberationSans" w:hAnsi="LiberationSans" w:cs="LiberationSans"/>
          <w:sz w:val="22"/>
          <w:szCs w:val="22"/>
          <w:lang w:val="en-US" w:bidi="ar-SA"/>
        </w:rPr>
      </w:pPr>
      <w:r>
        <w:rPr>
          <w:rFonts w:ascii="LiberationSans" w:hAnsi="LiberationSans" w:cs="LiberationSans"/>
          <w:sz w:val="22"/>
          <w:szCs w:val="22"/>
          <w:lang w:val="en-US" w:bidi="ar-SA"/>
        </w:rPr>
        <w:t xml:space="preserve">Please email your CV + cover letter </w:t>
      </w:r>
      <w:r>
        <w:rPr>
          <w:rFonts w:ascii="LiberationSans-Bold" w:hAnsi="LiberationSans-Bold" w:cs="LiberationSans-Bold"/>
          <w:b/>
          <w:bCs/>
          <w:color w:val="FF3333"/>
          <w:sz w:val="22"/>
          <w:szCs w:val="22"/>
          <w:lang w:val="en-US" w:bidi="ar-SA"/>
        </w:rPr>
        <w:t xml:space="preserve">by november 15th, 2019 </w:t>
      </w:r>
      <w:r>
        <w:rPr>
          <w:rFonts w:ascii="LiberationSans" w:hAnsi="LiberationSans" w:cs="LiberationSans"/>
          <w:sz w:val="22"/>
          <w:szCs w:val="22"/>
          <w:lang w:val="en-US" w:bidi="ar-SA"/>
        </w:rPr>
        <w:t xml:space="preserve">to </w:t>
      </w:r>
      <w:r>
        <w:rPr>
          <w:rFonts w:ascii="LiberationSans" w:hAnsi="LiberationSans" w:cs="LiberationSans"/>
          <w:color w:val="000081"/>
          <w:sz w:val="22"/>
          <w:szCs w:val="22"/>
          <w:lang w:val="en-US" w:bidi="ar-SA"/>
        </w:rPr>
        <w:t xml:space="preserve">cathy.philippe@cea.fr </w:t>
      </w:r>
      <w:r>
        <w:rPr>
          <w:rFonts w:ascii="LiberationSans" w:hAnsi="LiberationSans" w:cs="LiberationSans"/>
          <w:sz w:val="22"/>
          <w:szCs w:val="22"/>
          <w:lang w:val="en-US" w:bidi="ar-SA"/>
        </w:rPr>
        <w:t>and</w:t>
      </w:r>
    </w:p>
    <w:p w14:paraId="29C1DCDA" w14:textId="77777777" w:rsidR="00A563C8" w:rsidRDefault="00FA30A3">
      <w:r>
        <w:rPr>
          <w:rFonts w:ascii="LiberationSans" w:hAnsi="LiberationSans" w:cs="LiberationSans"/>
          <w:color w:val="000081"/>
          <w:sz w:val="22"/>
          <w:szCs w:val="22"/>
          <w:lang w:bidi="ar-SA"/>
        </w:rPr>
        <w:t>vincent.frouin@cea.fr</w:t>
      </w:r>
    </w:p>
    <w:sectPr w:rsidR="00A563C8">
      <w:pgSz w:w="11906" w:h="16838"/>
      <w:pgMar w:top="737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Light">
    <w:altName w:val="Times New Roman"/>
    <w:charset w:val="01"/>
    <w:family w:val="roman"/>
    <w:pitch w:val="variable"/>
  </w:font>
  <w:font w:name="Liberation Sans Narrow">
    <w:altName w:val="Times New Roman"/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iberationSansNarrow">
    <w:altName w:val="Times New Roman"/>
    <w:charset w:val="01"/>
    <w:family w:val="roman"/>
    <w:pitch w:val="variable"/>
  </w:font>
  <w:font w:name="LiberationSans-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2DE4"/>
    <w:multiLevelType w:val="multilevel"/>
    <w:tmpl w:val="86E6CA0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695E09AD"/>
    <w:multiLevelType w:val="multilevel"/>
    <w:tmpl w:val="E22670AC"/>
    <w:lvl w:ilvl="0">
      <w:start w:val="1"/>
      <w:numFmt w:val="bullet"/>
      <w:suff w:val="space"/>
      <w:lvlText w:val=""/>
      <w:lvlJc w:val="left"/>
      <w:pPr>
        <w:ind w:left="283" w:firstLine="8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700959C3"/>
    <w:multiLevelType w:val="multilevel"/>
    <w:tmpl w:val="C5A85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OUIN Vincent">
    <w15:presenceInfo w15:providerId="AD" w15:userId="S-1-5-21-1801674531-299502267-839522115-168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trackRevisions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563C8"/>
    <w:rsid w:val="00953A55"/>
    <w:rsid w:val="00A563C8"/>
    <w:rsid w:val="00B62851"/>
    <w:rsid w:val="00CF4086"/>
    <w:rsid w:val="00F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218C"/>
  <w15:docId w15:val="{84A40956-A900-4F2E-9E48-1E4BD24E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ListLabel1">
    <w:name w:val="ListLabel 1"/>
    <w:qFormat/>
    <w:rPr>
      <w:rFonts w:ascii="Liberation Sans" w:hAnsi="Liberation Sans"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Liberation Sans" w:hAnsi="Liberation Sans"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ascii="Liberation Sans" w:hAnsi="Liberation Sans"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ascii="Liberation Sans" w:hAnsi="Liberation Sans"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ascii="Liberation Sans" w:hAnsi="Liberation Sans"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ascii="Liberation Sans" w:hAnsi="Liberation Sans"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ascii="Liberation Sans" w:hAnsi="Liberation Sans"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ascii="Liberation Sans" w:hAnsi="Liberation Sans"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ascii="Liberation Sans" w:hAnsi="Liberation Sans"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Liberation Sans" w:hAnsi="Liberation Sans"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ascii="Liberation Sans" w:hAnsi="Liberation Sans"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ascii="Liberation Sans" w:hAnsi="Liberation Sans"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TextedebullesCar">
    <w:name w:val="Texte de bulles Car"/>
    <w:basedOn w:val="Policepardfaut"/>
    <w:qFormat/>
    <w:rPr>
      <w:rFonts w:ascii="Segoe UI" w:hAnsi="Segoe UI" w:cs="Mangal"/>
      <w:color w:val="00000A"/>
      <w:sz w:val="18"/>
      <w:szCs w:val="16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ascii="Liberation Sans" w:hAnsi="Liberation Sans"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ListLabel127">
    <w:name w:val="ListLabel 127"/>
    <w:qFormat/>
    <w:rPr>
      <w:rFonts w:ascii="Liberation Sans" w:hAnsi="Liberation Sans" w:cs="Symbol"/>
      <w:sz w:val="22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ascii="Liberation Sans" w:hAnsi="Liberation Sans" w:cs="Symbol"/>
      <w:b/>
      <w:sz w:val="22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  <w:sz w:val="22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  <w:b/>
      <w:sz w:val="22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Segoe UI" w:hAnsi="Segoe UI" w:cs="Mangal"/>
      <w:sz w:val="18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cs="Mangal"/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15789</TotalTime>
  <Pages>1</Pages>
  <Words>411</Words>
  <Characters>2262</Characters>
  <Application>Microsoft Office Word</Application>
  <DocSecurity>0</DocSecurity>
  <Lines>18</Lines>
  <Paragraphs>5</Paragraphs>
  <ScaleCrop>false</ScaleCrop>
  <Company>CEA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Philippe</dc:creator>
  <dc:description/>
  <cp:lastModifiedBy>FROUIN Vincent</cp:lastModifiedBy>
  <cp:revision>81</cp:revision>
  <dcterms:created xsi:type="dcterms:W3CDTF">2019-03-25T12:08:00Z</dcterms:created>
  <dcterms:modified xsi:type="dcterms:W3CDTF">2019-10-02T13:40:00Z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